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7D109F" w14:textId="77777777" w:rsidR="009318F1" w:rsidRDefault="00DA7077">
      <w:pPr>
        <w:pStyle w:val="Heading"/>
      </w:pPr>
      <w:r>
        <w:t>LIN TEFU</w:t>
      </w:r>
    </w:p>
    <w:p w14:paraId="1AF35C09" w14:textId="77777777" w:rsidR="009318F1" w:rsidRDefault="00DA7077">
      <w:pPr>
        <w:pStyle w:val="Heading"/>
      </w:pPr>
      <w:r>
        <w:t>LIN YU</w:t>
      </w:r>
    </w:p>
    <w:p w14:paraId="051E888F" w14:textId="77777777" w:rsidR="009318F1" w:rsidRDefault="00DA7077">
      <w:pPr>
        <w:pStyle w:val="Heading"/>
      </w:pPr>
      <w:r>
        <w:fldChar w:fldCharType="begin" w:fldLock="1"/>
      </w:r>
      <w:r>
        <w:instrText xml:space="preserve"> DATE \@ "d MMM y" </w:instrText>
      </w:r>
      <w:r>
        <w:fldChar w:fldCharType="separate"/>
      </w:r>
      <w:r>
        <w:t>12 Jan 2014</w:t>
      </w:r>
      <w:r>
        <w:fldChar w:fldCharType="end"/>
      </w:r>
    </w:p>
    <w:p w14:paraId="7F698DC4" w14:textId="77777777" w:rsidR="009318F1" w:rsidRDefault="009318F1">
      <w:pPr>
        <w:pStyle w:val="Heading"/>
      </w:pPr>
    </w:p>
    <w:p w14:paraId="0F70A4C6" w14:textId="77777777" w:rsidR="009318F1" w:rsidRDefault="009318F1">
      <w:pPr>
        <w:pStyle w:val="Heading"/>
      </w:pPr>
    </w:p>
    <w:p w14:paraId="6F6DEA1D" w14:textId="77777777" w:rsidR="009318F1" w:rsidRDefault="00DA7077">
      <w:pPr>
        <w:pStyle w:val="Subtitle"/>
        <w:rPr>
          <w:rFonts w:hint="default"/>
        </w:rPr>
      </w:pPr>
      <w:r>
        <w:t>需求分析</w:t>
      </w:r>
    </w:p>
    <w:p w14:paraId="66BB3E7D" w14:textId="77777777" w:rsidR="009318F1" w:rsidRDefault="009318F1">
      <w:pPr>
        <w:pStyle w:val="Body"/>
      </w:pPr>
    </w:p>
    <w:p w14:paraId="3859273D" w14:textId="77777777" w:rsidR="009318F1" w:rsidRDefault="00DA7077">
      <w:pPr>
        <w:pStyle w:val="Body"/>
      </w:pPr>
      <w:r>
        <w:t>第一期  :</w:t>
      </w:r>
    </w:p>
    <w:p w14:paraId="4F43233B" w14:textId="77777777" w:rsidR="009318F1" w:rsidRDefault="009318F1">
      <w:pPr>
        <w:pStyle w:val="Body"/>
      </w:pPr>
    </w:p>
    <w:p w14:paraId="5DAB60A1" w14:textId="77777777" w:rsidR="009318F1" w:rsidRDefault="00DA7077">
      <w:pPr>
        <w:pStyle w:val="Body"/>
      </w:pPr>
      <w:r>
        <w:t>前台frontend</w:t>
      </w:r>
    </w:p>
    <w:p w14:paraId="12A6E44C" w14:textId="77777777" w:rsidR="009318F1" w:rsidRDefault="00DA7077">
      <w:pPr>
        <w:pStyle w:val="Body"/>
      </w:pPr>
      <w:r>
        <w:t xml:space="preserve">1. 前台模板安装 </w:t>
      </w:r>
    </w:p>
    <w:p w14:paraId="2790E8FD" w14:textId="77777777" w:rsidR="009318F1" w:rsidRDefault="00DA7077">
      <w:pPr>
        <w:pStyle w:val="Body"/>
      </w:pPr>
      <w:r>
        <w:t xml:space="preserve">2. </w:t>
      </w:r>
      <w:proofErr w:type="spellStart"/>
      <w:r>
        <w:t>Zend</w:t>
      </w:r>
      <w:proofErr w:type="spellEnd"/>
      <w:r>
        <w:t xml:space="preserve"> Framework 2 与模版的集成</w:t>
      </w:r>
    </w:p>
    <w:p w14:paraId="7D470048" w14:textId="3D1D4719" w:rsidR="009318F1" w:rsidRDefault="00DA7077">
      <w:pPr>
        <w:pStyle w:val="Body"/>
      </w:pPr>
      <w:r>
        <w:t>3. UI</w:t>
      </w:r>
      <w:r w:rsidR="00610A1E">
        <w:t>改</w:t>
      </w:r>
      <w:r w:rsidR="00610A1E">
        <w:rPr>
          <w:rFonts w:ascii="宋体" w:eastAsia="宋体" w:hAnsi="宋体" w:cs="宋体" w:hint="eastAsia"/>
        </w:rPr>
        <w:t>动</w:t>
      </w:r>
      <w:r>
        <w:t>（添加</w:t>
      </w:r>
      <w:r>
        <w:rPr>
          <w:rFonts w:ascii="宋体" w:eastAsia="宋体" w:hAnsi="宋体" w:cs="宋体" w:hint="eastAsia"/>
        </w:rPr>
        <w:t>购</w:t>
      </w:r>
      <w:r>
        <w:t>物</w:t>
      </w:r>
      <w:r>
        <w:rPr>
          <w:rFonts w:ascii="宋体" w:eastAsia="宋体" w:hAnsi="宋体" w:cs="宋体" w:hint="eastAsia"/>
        </w:rPr>
        <w:t>车</w:t>
      </w:r>
      <w:r>
        <w:t>，支付等的独立</w:t>
      </w:r>
      <w:r>
        <w:rPr>
          <w:rFonts w:ascii="宋体" w:eastAsia="宋体" w:hAnsi="宋体" w:cs="宋体" w:hint="eastAsia"/>
        </w:rPr>
        <w:t>页</w:t>
      </w:r>
      <w:r>
        <w:t>面）</w:t>
      </w:r>
    </w:p>
    <w:p w14:paraId="27E2CA36" w14:textId="7B545773" w:rsidR="009318F1" w:rsidRDefault="00DA7077">
      <w:pPr>
        <w:pStyle w:val="Body"/>
      </w:pPr>
      <w:r>
        <w:t>4. 内容</w:t>
      </w:r>
      <w:r w:rsidR="00610A1E">
        <w:rPr>
          <w:rFonts w:ascii="宋体" w:eastAsia="宋体" w:hAnsi="宋体" w:cs="宋体" w:hint="eastAsia"/>
        </w:rPr>
        <w:t>图</w:t>
      </w:r>
      <w:r>
        <w:t>片添加</w:t>
      </w:r>
    </w:p>
    <w:p w14:paraId="42743D6D" w14:textId="77777777" w:rsidR="009318F1" w:rsidRDefault="00DA7077">
      <w:pPr>
        <w:pStyle w:val="Body"/>
      </w:pPr>
      <w:r>
        <w:t>5. 管理界面</w:t>
      </w:r>
    </w:p>
    <w:p w14:paraId="00656734" w14:textId="77777777" w:rsidR="009318F1" w:rsidRDefault="00DA7077">
      <w:pPr>
        <w:pStyle w:val="Body"/>
      </w:pPr>
      <w:r>
        <w:t>6. Social Networking (Twitter, Facebook, 微博)</w:t>
      </w:r>
    </w:p>
    <w:p w14:paraId="4D34D8E2" w14:textId="2212A47E" w:rsidR="009318F1" w:rsidRDefault="00DA7077">
      <w:pPr>
        <w:pStyle w:val="Body"/>
      </w:pPr>
      <w:r>
        <w:t xml:space="preserve">7. </w:t>
      </w:r>
      <w:r w:rsidR="00610A1E">
        <w:t>多</w:t>
      </w:r>
      <w:r w:rsidR="00610A1E">
        <w:rPr>
          <w:rFonts w:ascii="宋体" w:eastAsia="宋体" w:hAnsi="宋体" w:cs="宋体" w:hint="eastAsia"/>
        </w:rPr>
        <w:t>语</w:t>
      </w:r>
      <w:r>
        <w:t>言 (芬</w:t>
      </w:r>
      <w:r>
        <w:rPr>
          <w:rFonts w:ascii="宋体" w:eastAsia="宋体" w:hAnsi="宋体" w:cs="宋体" w:hint="eastAsia"/>
        </w:rPr>
        <w:t>兰语</w:t>
      </w:r>
      <w:r>
        <w:t xml:space="preserve"> 中文)</w:t>
      </w:r>
    </w:p>
    <w:p w14:paraId="7F712945" w14:textId="11120183" w:rsidR="009318F1" w:rsidRDefault="00DA7077">
      <w:pPr>
        <w:pStyle w:val="Body"/>
        <w:rPr>
          <w:rFonts w:ascii="宋体" w:eastAsia="宋体" w:hAnsi="宋体" w:cs="宋体" w:hint="eastAsia"/>
        </w:rPr>
      </w:pPr>
      <w:r>
        <w:t xml:space="preserve">8. </w:t>
      </w:r>
      <w:r w:rsidR="00610A1E">
        <w:t>手机移</w:t>
      </w:r>
      <w:r w:rsidR="00610A1E">
        <w:rPr>
          <w:rFonts w:ascii="宋体" w:eastAsia="宋体" w:hAnsi="宋体" w:cs="宋体" w:hint="eastAsia"/>
        </w:rPr>
        <w:t>动</w:t>
      </w:r>
      <w:r>
        <w:t>端的UI</w:t>
      </w:r>
    </w:p>
    <w:p w14:paraId="4C035550" w14:textId="77777777" w:rsidR="00E867A4" w:rsidRPr="00E867A4" w:rsidRDefault="00E867A4" w:rsidP="00E867A4">
      <w:pPr>
        <w:pStyle w:val="Body"/>
        <w:rPr>
          <w:ins w:id="0" w:author="Qi Ouyang" w:date="2014-01-14T12:58:00Z"/>
          <w:rFonts w:ascii="宋体" w:eastAsia="宋体" w:hAnsi="宋体" w:cs="宋体" w:hint="eastAsia"/>
          <w:lang w:val="fi-FI"/>
        </w:rPr>
      </w:pPr>
      <w:ins w:id="1" w:author="Qi Ouyang" w:date="2014-01-14T12:58:00Z">
        <w:r>
          <w:rPr>
            <w:lang w:val="fi-FI"/>
          </w:rPr>
          <w:t xml:space="preserve">9. </w:t>
        </w:r>
        <w:r>
          <w:t>在</w:t>
        </w:r>
        <w:r>
          <w:rPr>
            <w:rFonts w:ascii="宋体" w:eastAsia="宋体" w:hAnsi="宋体" w:cs="宋体" w:hint="eastAsia"/>
          </w:rPr>
          <w:t>线</w:t>
        </w:r>
        <w:r>
          <w:t>支付</w:t>
        </w:r>
        <w:r>
          <w:rPr>
            <w:rFonts w:ascii="宋体" w:eastAsia="宋体" w:hAnsi="宋体" w:cs="宋体" w:hint="eastAsia"/>
            <w:lang w:val="fi-FI"/>
          </w:rPr>
          <w:t>（visa，</w:t>
        </w:r>
        <w:proofErr w:type="spellStart"/>
        <w:r>
          <w:rPr>
            <w:rFonts w:ascii="宋体" w:eastAsia="宋体" w:hAnsi="宋体" w:cs="宋体" w:hint="eastAsia"/>
            <w:lang w:val="fi-FI"/>
          </w:rPr>
          <w:t>master</w:t>
        </w:r>
        <w:proofErr w:type="spellEnd"/>
        <w:r>
          <w:rPr>
            <w:rFonts w:ascii="宋体" w:eastAsia="宋体" w:hAnsi="宋体" w:cs="宋体" w:hint="eastAsia"/>
            <w:lang w:val="fi-FI"/>
          </w:rPr>
          <w:t>）</w:t>
        </w:r>
      </w:ins>
    </w:p>
    <w:p w14:paraId="4D76032A" w14:textId="77777777" w:rsidR="00E867A4" w:rsidRPr="00E867A4" w:rsidRDefault="00E867A4">
      <w:pPr>
        <w:pStyle w:val="Body"/>
        <w:rPr>
          <w:rFonts w:ascii="宋体" w:eastAsia="宋体" w:hAnsi="宋体" w:cs="宋体" w:hint="eastAsia"/>
        </w:rPr>
      </w:pPr>
      <w:bookmarkStart w:id="2" w:name="_GoBack"/>
      <w:bookmarkEnd w:id="2"/>
    </w:p>
    <w:p w14:paraId="33493C1F" w14:textId="77777777" w:rsidR="009318F1" w:rsidRDefault="009318F1">
      <w:pPr>
        <w:pStyle w:val="Body"/>
      </w:pPr>
    </w:p>
    <w:p w14:paraId="1B943513" w14:textId="77777777" w:rsidR="009318F1" w:rsidRDefault="00DA7077">
      <w:pPr>
        <w:pStyle w:val="Body"/>
      </w:pPr>
      <w:r>
        <w:t>后台</w:t>
      </w:r>
    </w:p>
    <w:p w14:paraId="1FC4DC24" w14:textId="399F5322" w:rsidR="009318F1" w:rsidRDefault="00DA7077">
      <w:pPr>
        <w:pStyle w:val="Body"/>
      </w:pPr>
      <w:r>
        <w:t xml:space="preserve">1. </w:t>
      </w:r>
      <w:r w:rsidR="00610A1E">
        <w:t>数据</w:t>
      </w:r>
      <w:r w:rsidR="00610A1E">
        <w:rPr>
          <w:rFonts w:ascii="宋体" w:eastAsia="宋体" w:hAnsi="宋体" w:cs="宋体" w:hint="eastAsia"/>
        </w:rPr>
        <w:t>库</w:t>
      </w:r>
      <w:r>
        <w:t>架构</w:t>
      </w:r>
    </w:p>
    <w:p w14:paraId="5E3E1A6E" w14:textId="2F775D45" w:rsidR="009318F1" w:rsidRDefault="00DA7077">
      <w:pPr>
        <w:pStyle w:val="Body"/>
      </w:pPr>
      <w:r>
        <w:t xml:space="preserve">2. </w:t>
      </w:r>
      <w:r>
        <w:rPr>
          <w:rFonts w:ascii="宋体" w:eastAsia="宋体" w:hAnsi="宋体" w:cs="宋体" w:hint="eastAsia"/>
        </w:rPr>
        <w:t>订</w:t>
      </w:r>
      <w:r>
        <w:t>餐模</w:t>
      </w:r>
      <w:r>
        <w:rPr>
          <w:rFonts w:ascii="宋体" w:eastAsia="宋体" w:hAnsi="宋体" w:cs="宋体" w:hint="eastAsia"/>
        </w:rPr>
        <w:t>块</w:t>
      </w:r>
      <w:r>
        <w:t xml:space="preserve"> （菜品</w:t>
      </w:r>
      <w:r>
        <w:rPr>
          <w:rFonts w:ascii="宋体" w:eastAsia="宋体" w:hAnsi="宋体" w:cs="宋体" w:hint="eastAsia"/>
        </w:rPr>
        <w:t>选择</w:t>
      </w:r>
      <w:r>
        <w:t>，</w:t>
      </w:r>
      <w:r>
        <w:rPr>
          <w:rFonts w:ascii="宋体" w:eastAsia="宋体" w:hAnsi="宋体" w:cs="宋体" w:hint="eastAsia"/>
        </w:rPr>
        <w:t>隐</w:t>
      </w:r>
      <w:r>
        <w:t>形注册，email</w:t>
      </w:r>
      <w:r w:rsidR="00610A1E">
        <w:t>通知，</w:t>
      </w:r>
      <w:r w:rsidR="00610A1E">
        <w:rPr>
          <w:rFonts w:ascii="宋体" w:eastAsia="宋体" w:hAnsi="宋体" w:cs="宋体" w:hint="eastAsia"/>
        </w:rPr>
        <w:t>暂时</w:t>
      </w:r>
      <w:r w:rsidR="00610A1E">
        <w:t>支持</w:t>
      </w:r>
      <w:r w:rsidR="00610A1E">
        <w:rPr>
          <w:rFonts w:ascii="宋体" w:eastAsia="宋体" w:hAnsi="宋体" w:cs="宋体" w:hint="eastAsia"/>
        </w:rPr>
        <w:t>货</w:t>
      </w:r>
      <w:r w:rsidR="00610A1E">
        <w:t>到付款）（短信通知，在</w:t>
      </w:r>
      <w:r w:rsidR="00610A1E">
        <w:rPr>
          <w:rFonts w:ascii="宋体" w:eastAsia="宋体" w:hAnsi="宋体" w:cs="宋体" w:hint="eastAsia"/>
        </w:rPr>
        <w:t>线</w:t>
      </w:r>
      <w:r>
        <w:t>支付放到第二期）</w:t>
      </w:r>
    </w:p>
    <w:p w14:paraId="0F88E77F" w14:textId="2A7092B7" w:rsidR="009318F1" w:rsidRDefault="00DA7077">
      <w:pPr>
        <w:pStyle w:val="Body"/>
      </w:pPr>
      <w:r>
        <w:t xml:space="preserve">3. </w:t>
      </w:r>
      <w:r w:rsidR="00610A1E">
        <w:rPr>
          <w:rFonts w:ascii="宋体" w:eastAsia="宋体" w:hAnsi="宋体" w:cs="宋体" w:hint="eastAsia"/>
        </w:rPr>
        <w:t>后</w:t>
      </w:r>
      <w:r>
        <w:t>台 （需要具体限制条件、每小</w:t>
      </w:r>
      <w:r>
        <w:rPr>
          <w:rFonts w:ascii="宋体" w:eastAsia="宋体" w:hAnsi="宋体" w:cs="宋体" w:hint="eastAsia"/>
        </w:rPr>
        <w:t>时</w:t>
      </w:r>
      <w:r>
        <w:t>同</w:t>
      </w:r>
      <w:r>
        <w:rPr>
          <w:rFonts w:ascii="宋体" w:eastAsia="宋体" w:hAnsi="宋体" w:cs="宋体" w:hint="eastAsia"/>
        </w:rPr>
        <w:t>时</w:t>
      </w:r>
      <w:r>
        <w:t>就餐人数, Email通知）</w:t>
      </w:r>
    </w:p>
    <w:p w14:paraId="1225BE71" w14:textId="260B32F7" w:rsidR="009318F1" w:rsidRDefault="00DA7077">
      <w:pPr>
        <w:pStyle w:val="Body"/>
      </w:pPr>
      <w:r>
        <w:t xml:space="preserve">4. 管理功能 </w:t>
      </w:r>
      <w:r w:rsidR="00610A1E">
        <w:t>（菜品添加</w:t>
      </w:r>
      <w:r w:rsidR="00610A1E">
        <w:rPr>
          <w:rFonts w:ascii="宋体" w:eastAsia="宋体" w:hAnsi="宋体" w:cs="宋体" w:hint="eastAsia"/>
        </w:rPr>
        <w:t>删</w:t>
      </w:r>
      <w:r>
        <w:t>除修改，价格修改，菜品</w:t>
      </w:r>
      <w:r>
        <w:rPr>
          <w:rFonts w:ascii="宋体" w:eastAsia="宋体" w:hAnsi="宋体" w:cs="宋体" w:hint="eastAsia"/>
        </w:rPr>
        <w:t>类别</w:t>
      </w:r>
      <w:r>
        <w:t>添加</w:t>
      </w:r>
      <w:r>
        <w:rPr>
          <w:rFonts w:ascii="宋体" w:eastAsia="宋体" w:hAnsi="宋体" w:cs="宋体" w:hint="eastAsia"/>
        </w:rPr>
        <w:t>删</w:t>
      </w:r>
      <w:r>
        <w:t>除修改，博客，</w:t>
      </w:r>
      <w:r>
        <w:rPr>
          <w:rFonts w:ascii="宋体" w:eastAsia="宋体" w:hAnsi="宋体" w:cs="宋体" w:hint="eastAsia"/>
        </w:rPr>
        <w:t>订单</w:t>
      </w:r>
      <w:r>
        <w:t>管理）</w:t>
      </w:r>
    </w:p>
    <w:p w14:paraId="4D07BD95" w14:textId="24CBBE0E" w:rsidR="009318F1" w:rsidRDefault="00DA7077">
      <w:pPr>
        <w:pStyle w:val="Body"/>
      </w:pPr>
      <w:r>
        <w:t xml:space="preserve">5. </w:t>
      </w:r>
      <w:r w:rsidR="00610A1E">
        <w:t>用</w:t>
      </w:r>
      <w:r w:rsidR="00610A1E">
        <w:rPr>
          <w:rFonts w:ascii="宋体" w:eastAsia="宋体" w:hAnsi="宋体" w:cs="宋体" w:hint="eastAsia"/>
        </w:rPr>
        <w:t>户</w:t>
      </w:r>
      <w:r>
        <w:t>登</w:t>
      </w:r>
      <w:r>
        <w:rPr>
          <w:rFonts w:ascii="宋体" w:eastAsia="宋体" w:hAnsi="宋体" w:cs="宋体" w:hint="eastAsia"/>
        </w:rPr>
        <w:t>录</w:t>
      </w:r>
      <w:r>
        <w:t>（</w:t>
      </w:r>
      <w:r>
        <w:rPr>
          <w:rFonts w:ascii="宋体" w:eastAsia="宋体" w:hAnsi="宋体" w:cs="宋体" w:hint="eastAsia"/>
        </w:rPr>
        <w:t>隐</w:t>
      </w:r>
      <w:r>
        <w:t>形注册后再次</w:t>
      </w:r>
      <w:r>
        <w:rPr>
          <w:rFonts w:ascii="宋体" w:eastAsia="宋体" w:hAnsi="宋体" w:cs="宋体" w:hint="eastAsia"/>
        </w:rPr>
        <w:t>购买时</w:t>
      </w:r>
      <w:r>
        <w:t>登</w:t>
      </w:r>
      <w:r>
        <w:rPr>
          <w:rFonts w:ascii="宋体" w:eastAsia="宋体" w:hAnsi="宋体" w:cs="宋体" w:hint="eastAsia"/>
        </w:rPr>
        <w:t>录</w:t>
      </w:r>
      <w:r>
        <w:t>）</w:t>
      </w:r>
    </w:p>
    <w:p w14:paraId="3D00D060" w14:textId="77777777" w:rsidR="009318F1" w:rsidRDefault="009318F1">
      <w:pPr>
        <w:pStyle w:val="Body"/>
      </w:pPr>
    </w:p>
    <w:p w14:paraId="6346C525" w14:textId="77777777" w:rsidR="00DA7077" w:rsidRDefault="00DA7077">
      <w:pPr>
        <w:pStyle w:val="Body"/>
      </w:pPr>
    </w:p>
    <w:p w14:paraId="2D060737" w14:textId="77777777" w:rsidR="009318F1" w:rsidRDefault="00DA7077">
      <w:pPr>
        <w:pStyle w:val="Body"/>
      </w:pPr>
      <w:r>
        <w:br/>
      </w:r>
    </w:p>
    <w:p w14:paraId="5B4F9C99" w14:textId="77777777" w:rsidR="009318F1" w:rsidRDefault="00DA7077">
      <w:pPr>
        <w:pStyle w:val="Body"/>
      </w:pPr>
      <w:r>
        <w:t>第二期：</w:t>
      </w:r>
    </w:p>
    <w:p w14:paraId="18378EB3" w14:textId="77777777" w:rsidR="009318F1" w:rsidRDefault="009318F1">
      <w:pPr>
        <w:pStyle w:val="Body"/>
      </w:pPr>
    </w:p>
    <w:p w14:paraId="266A18D5" w14:textId="77777777" w:rsidR="009318F1" w:rsidRDefault="00DA7077">
      <w:pPr>
        <w:pStyle w:val="Body"/>
      </w:pPr>
      <w:r>
        <w:t>短信通知</w:t>
      </w:r>
    </w:p>
    <w:p w14:paraId="4F4778DF" w14:textId="525F6A49" w:rsidR="009318F1" w:rsidRPr="00E867A4" w:rsidRDefault="00610A1E">
      <w:pPr>
        <w:pStyle w:val="Body"/>
        <w:rPr>
          <w:rFonts w:ascii="宋体" w:eastAsia="宋体" w:hAnsi="宋体" w:cs="宋体" w:hint="eastAsia"/>
          <w:lang w:val="fi-FI"/>
        </w:rPr>
      </w:pPr>
      <w:r>
        <w:t>在</w:t>
      </w:r>
      <w:r>
        <w:rPr>
          <w:rFonts w:ascii="宋体" w:eastAsia="宋体" w:hAnsi="宋体" w:cs="宋体" w:hint="eastAsia"/>
        </w:rPr>
        <w:t>线</w:t>
      </w:r>
      <w:r w:rsidR="00DA7077">
        <w:t>支付</w:t>
      </w:r>
      <w:r w:rsidR="00E867A4">
        <w:rPr>
          <w:rFonts w:ascii="宋体" w:eastAsia="宋体" w:hAnsi="宋体" w:cs="宋体" w:hint="eastAsia"/>
          <w:lang w:val="fi-FI"/>
        </w:rPr>
        <w:t>（</w:t>
      </w:r>
      <w:proofErr w:type="spellStart"/>
      <w:r w:rsidR="00E867A4">
        <w:rPr>
          <w:rFonts w:ascii="宋体" w:eastAsia="宋体" w:hAnsi="宋体" w:cs="宋体" w:hint="eastAsia"/>
          <w:lang w:val="fi-FI"/>
        </w:rPr>
        <w:t>pre-paid</w:t>
      </w:r>
      <w:proofErr w:type="spellEnd"/>
      <w:r w:rsidR="00E867A4">
        <w:rPr>
          <w:rFonts w:ascii="宋体" w:eastAsia="宋体" w:hAnsi="宋体" w:cs="宋体" w:hint="eastAsia"/>
          <w:lang w:val="fi-FI"/>
        </w:rPr>
        <w:t>）</w:t>
      </w:r>
    </w:p>
    <w:p w14:paraId="03F4E685" w14:textId="6F363AB1" w:rsidR="009318F1" w:rsidRDefault="0039069B">
      <w:pPr>
        <w:pStyle w:val="Body"/>
      </w:pPr>
      <w:r>
        <w:t>外</w:t>
      </w:r>
      <w:r>
        <w:rPr>
          <w:rFonts w:ascii="宋体" w:eastAsia="宋体" w:hAnsi="宋体" w:cs="宋体" w:hint="eastAsia"/>
        </w:rPr>
        <w:t>卖</w:t>
      </w:r>
      <w:r w:rsidR="00DA7077">
        <w:rPr>
          <w:rFonts w:ascii="宋体" w:eastAsia="宋体" w:hAnsi="宋体" w:cs="宋体" w:hint="eastAsia"/>
        </w:rPr>
        <w:t>优</w:t>
      </w:r>
      <w:r w:rsidR="00DA7077">
        <w:t>惠代</w:t>
      </w:r>
      <w:r w:rsidR="00DA7077">
        <w:rPr>
          <w:rFonts w:ascii="宋体" w:eastAsia="宋体" w:hAnsi="宋体" w:cs="宋体" w:hint="eastAsia"/>
        </w:rPr>
        <w:t>码</w:t>
      </w:r>
      <w:r w:rsidR="00DA7077">
        <w:t xml:space="preserve"> (比如达到一定数量打折)</w:t>
      </w:r>
    </w:p>
    <w:p w14:paraId="653C382F" w14:textId="056E10FE" w:rsidR="009318F1" w:rsidRPr="0039069B" w:rsidRDefault="0039069B">
      <w:pPr>
        <w:pStyle w:val="Body"/>
        <w:rPr>
          <w:rFonts w:ascii="宋体" w:eastAsia="宋体" w:hAnsi="宋体" w:cs="宋体" w:hint="eastAsia"/>
        </w:rPr>
      </w:pPr>
      <w:r>
        <w:t>功能改</w:t>
      </w:r>
      <w:r>
        <w:rPr>
          <w:rFonts w:ascii="宋体" w:eastAsia="宋体" w:hAnsi="宋体" w:cs="宋体" w:hint="eastAsia"/>
        </w:rPr>
        <w:t>动</w:t>
      </w:r>
    </w:p>
    <w:p w14:paraId="524441EF" w14:textId="610EA7C3" w:rsidR="009318F1" w:rsidRPr="0039069B" w:rsidRDefault="0039069B">
      <w:pPr>
        <w:pStyle w:val="Body"/>
        <w:rPr>
          <w:lang w:val="fi-FI"/>
        </w:rPr>
      </w:pPr>
      <w:r>
        <w:t>界面改</w:t>
      </w:r>
      <w:r>
        <w:rPr>
          <w:rFonts w:ascii="宋体" w:eastAsia="宋体" w:hAnsi="宋体" w:cs="宋体" w:hint="eastAsia"/>
        </w:rPr>
        <w:t>动</w:t>
      </w:r>
    </w:p>
    <w:p w14:paraId="1FA24604" w14:textId="748E73F9" w:rsidR="009318F1" w:rsidRDefault="0039069B">
      <w:pPr>
        <w:pStyle w:val="Body"/>
      </w:pPr>
      <w:r>
        <w:t>用</w:t>
      </w:r>
      <w:r>
        <w:rPr>
          <w:rFonts w:ascii="宋体" w:eastAsia="宋体" w:hAnsi="宋体" w:cs="宋体" w:hint="eastAsia"/>
        </w:rPr>
        <w:t>户</w:t>
      </w:r>
      <w:r w:rsidR="00DA7077">
        <w:t>登</w:t>
      </w:r>
      <w:r w:rsidR="00DA7077">
        <w:rPr>
          <w:rFonts w:ascii="宋体" w:eastAsia="宋体" w:hAnsi="宋体" w:cs="宋体" w:hint="eastAsia"/>
        </w:rPr>
        <w:t>陆时</w:t>
      </w:r>
      <w:r w:rsidR="00DA7077">
        <w:t>要求注册并且</w:t>
      </w:r>
      <w:r w:rsidR="00DA7077">
        <w:rPr>
          <w:rFonts w:ascii="宋体" w:eastAsia="宋体" w:hAnsi="宋体" w:cs="宋体" w:hint="eastAsia"/>
        </w:rPr>
        <w:t>邮</w:t>
      </w:r>
      <w:r w:rsidR="00DA7077">
        <w:t>箱</w:t>
      </w:r>
      <w:r w:rsidR="00DA7077">
        <w:rPr>
          <w:rFonts w:ascii="宋体" w:eastAsia="宋体" w:hAnsi="宋体" w:cs="宋体" w:hint="eastAsia"/>
        </w:rPr>
        <w:t>验证</w:t>
      </w:r>
    </w:p>
    <w:p w14:paraId="2F64D947" w14:textId="6F9C39CF" w:rsidR="009318F1" w:rsidRDefault="0039069B">
      <w:pPr>
        <w:pStyle w:val="Body"/>
      </w:pPr>
      <w:r>
        <w:t>博客功能（文章添加修改</w:t>
      </w:r>
      <w:r>
        <w:rPr>
          <w:rFonts w:ascii="宋体" w:eastAsia="宋体" w:hAnsi="宋体" w:cs="宋体" w:hint="eastAsia"/>
        </w:rPr>
        <w:t>删</w:t>
      </w:r>
      <w:r w:rsidR="00DA7077">
        <w:t>除，</w:t>
      </w:r>
      <w:r w:rsidR="00DA7077">
        <w:rPr>
          <w:rFonts w:ascii="宋体" w:eastAsia="宋体" w:hAnsi="宋体" w:cs="宋体" w:hint="eastAsia"/>
        </w:rPr>
        <w:t>评论</w:t>
      </w:r>
      <w:r w:rsidR="00DA7077">
        <w:t>）</w:t>
      </w:r>
    </w:p>
    <w:p w14:paraId="4AF039C1" w14:textId="2B9A0F3A" w:rsidR="009318F1" w:rsidRDefault="0039069B">
      <w:pPr>
        <w:pStyle w:val="Body"/>
      </w:pPr>
      <w:r>
        <w:t>手机移</w:t>
      </w:r>
      <w:r>
        <w:rPr>
          <w:rFonts w:ascii="宋体" w:eastAsia="宋体" w:hAnsi="宋体" w:cs="宋体" w:hint="eastAsia"/>
        </w:rPr>
        <w:t>动</w:t>
      </w:r>
      <w:r w:rsidR="00DA7077">
        <w:t>端UI的</w:t>
      </w:r>
      <w:r w:rsidR="00DA7077">
        <w:rPr>
          <w:rFonts w:ascii="宋体" w:eastAsia="宋体" w:hAnsi="宋体" w:cs="宋体" w:hint="eastAsia"/>
        </w:rPr>
        <w:t>优</w:t>
      </w:r>
      <w:r w:rsidR="00DA7077">
        <w:t>化</w:t>
      </w:r>
    </w:p>
    <w:sectPr w:rsidR="009318F1">
      <w:headerReference w:type="default" r:id="rId7"/>
      <w:footerReference w:type="default" r:id="rId8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4B11F0" w14:textId="77777777" w:rsidR="00831D2A" w:rsidRDefault="00DA7077">
      <w:r>
        <w:separator/>
      </w:r>
    </w:p>
  </w:endnote>
  <w:endnote w:type="continuationSeparator" w:id="0">
    <w:p w14:paraId="1A738799" w14:textId="77777777" w:rsidR="00831D2A" w:rsidRDefault="00DA7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D71B3B" w14:textId="77777777" w:rsidR="009318F1" w:rsidRDefault="00DA7077">
    <w:pPr>
      <w:pStyle w:val="HeaderFooter"/>
      <w:tabs>
        <w:tab w:val="center" w:pos="4510"/>
      </w:tabs>
    </w:pPr>
    <w:r>
      <w:t>Geology 101 Report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E867A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E48D75" w14:textId="77777777" w:rsidR="00831D2A" w:rsidRDefault="00DA7077">
      <w:r>
        <w:separator/>
      </w:r>
    </w:p>
  </w:footnote>
  <w:footnote w:type="continuationSeparator" w:id="0">
    <w:p w14:paraId="79FB6584" w14:textId="77777777" w:rsidR="00831D2A" w:rsidRDefault="00DA70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47019" w14:textId="77777777" w:rsidR="009318F1" w:rsidRDefault="009318F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318F1"/>
    <w:rsid w:val="0039069B"/>
    <w:rsid w:val="00610A1E"/>
    <w:rsid w:val="00831D2A"/>
    <w:rsid w:val="009318F1"/>
    <w:rsid w:val="00DA7077"/>
    <w:rsid w:val="00E8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3762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Baskerville" w:eastAsia="Arial Unicode MS" w:hAnsi="Arial Unicode MS" w:cs="Arial Unicode MS"/>
      <w:caps/>
      <w:color w:val="000000"/>
    </w:rPr>
  </w:style>
  <w:style w:type="paragraph" w:customStyle="1" w:styleId="Heading">
    <w:name w:val="Heading"/>
    <w:next w:val="Body2"/>
    <w:pPr>
      <w:spacing w:line="312" w:lineRule="auto"/>
      <w:outlineLvl w:val="0"/>
    </w:pPr>
    <w:rPr>
      <w:rFonts w:ascii="Baskerville" w:eastAsia="Arial Unicode MS" w:hAnsi="Arial Unicode MS" w:cs="Arial Unicode MS"/>
      <w:color w:val="000000"/>
      <w:sz w:val="26"/>
      <w:szCs w:val="26"/>
    </w:rPr>
  </w:style>
  <w:style w:type="paragraph" w:customStyle="1" w:styleId="Body2">
    <w:name w:val="Body 2"/>
    <w:pPr>
      <w:spacing w:after="80" w:line="288" w:lineRule="auto"/>
    </w:pPr>
    <w:rPr>
      <w:rFonts w:ascii="Baskerville" w:eastAsia="Arial Unicode MS" w:hAnsi="Arial Unicode MS" w:cs="Arial Unicode MS"/>
      <w:color w:val="434343"/>
      <w:sz w:val="24"/>
      <w:szCs w:val="24"/>
    </w:rPr>
  </w:style>
  <w:style w:type="paragraph" w:styleId="Subtitle">
    <w:name w:val="Subtitle"/>
    <w:next w:val="Body2"/>
    <w:pPr>
      <w:jc w:val="center"/>
    </w:pPr>
    <w:rPr>
      <w:rFonts w:ascii="Arial Unicode MS" w:eastAsia="Baskerville" w:hAnsi="Arial Unicode MS" w:cs="Arial Unicode MS" w:hint="eastAsia"/>
      <w:color w:val="DC5821"/>
      <w:spacing w:val="6"/>
      <w:sz w:val="64"/>
      <w:szCs w:val="64"/>
      <w:lang w:val="zh-CN"/>
    </w:rPr>
  </w:style>
  <w:style w:type="paragraph" w:customStyle="1" w:styleId="Body">
    <w:name w:val="Body"/>
    <w:pPr>
      <w:spacing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keepNext/>
      <w:tabs>
        <w:tab w:val="right" w:pos="9020"/>
      </w:tabs>
    </w:pPr>
    <w:rPr>
      <w:rFonts w:ascii="Baskerville" w:eastAsia="Arial Unicode MS" w:hAnsi="Arial Unicode MS" w:cs="Arial Unicode MS"/>
      <w:caps/>
      <w:color w:val="000000"/>
    </w:rPr>
  </w:style>
  <w:style w:type="paragraph" w:customStyle="1" w:styleId="Heading">
    <w:name w:val="Heading"/>
    <w:next w:val="Body2"/>
    <w:pPr>
      <w:spacing w:line="312" w:lineRule="auto"/>
      <w:outlineLvl w:val="0"/>
    </w:pPr>
    <w:rPr>
      <w:rFonts w:ascii="Baskerville" w:eastAsia="Arial Unicode MS" w:hAnsi="Arial Unicode MS" w:cs="Arial Unicode MS"/>
      <w:color w:val="000000"/>
      <w:sz w:val="26"/>
      <w:szCs w:val="26"/>
    </w:rPr>
  </w:style>
  <w:style w:type="paragraph" w:customStyle="1" w:styleId="Body2">
    <w:name w:val="Body 2"/>
    <w:pPr>
      <w:spacing w:after="80" w:line="288" w:lineRule="auto"/>
    </w:pPr>
    <w:rPr>
      <w:rFonts w:ascii="Baskerville" w:eastAsia="Arial Unicode MS" w:hAnsi="Arial Unicode MS" w:cs="Arial Unicode MS"/>
      <w:color w:val="434343"/>
      <w:sz w:val="24"/>
      <w:szCs w:val="24"/>
    </w:rPr>
  </w:style>
  <w:style w:type="paragraph" w:styleId="Subtitle">
    <w:name w:val="Subtitle"/>
    <w:next w:val="Body2"/>
    <w:pPr>
      <w:jc w:val="center"/>
    </w:pPr>
    <w:rPr>
      <w:rFonts w:ascii="Arial Unicode MS" w:eastAsia="Baskerville" w:hAnsi="Arial Unicode MS" w:cs="Arial Unicode MS" w:hint="eastAsia"/>
      <w:color w:val="DC5821"/>
      <w:spacing w:val="6"/>
      <w:sz w:val="64"/>
      <w:szCs w:val="64"/>
      <w:lang w:val="zh-CN"/>
    </w:rPr>
  </w:style>
  <w:style w:type="paragraph" w:customStyle="1" w:styleId="Body">
    <w:name w:val="Body"/>
    <w:pPr>
      <w:spacing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78</Words>
  <Characters>446</Characters>
  <Application>Microsoft Macintosh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 Ouyang</cp:lastModifiedBy>
  <cp:revision>6</cp:revision>
  <dcterms:created xsi:type="dcterms:W3CDTF">2014-01-13T18:51:00Z</dcterms:created>
  <dcterms:modified xsi:type="dcterms:W3CDTF">2014-01-14T10:58:00Z</dcterms:modified>
</cp:coreProperties>
</file>